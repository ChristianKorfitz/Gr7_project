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7A" w:rsidRPr="00585F44" w:rsidRDefault="00585F44" w:rsidP="00585F44">
      <w:pPr>
        <w:spacing w:after="0"/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THERMAL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IMAGING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AS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METHOD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TO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STUDY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EFFECT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="00044116">
        <w:rPr>
          <w:rFonts w:ascii="Arial" w:hAnsi="Arial" w:cs="Arial"/>
          <w:b/>
          <w:sz w:val="24"/>
          <w:lang w:val="en-US"/>
        </w:rPr>
        <w:t xml:space="preserve">OF </w:t>
      </w:r>
      <w:r w:rsidRPr="00585F44">
        <w:rPr>
          <w:rFonts w:ascii="Arial" w:hAnsi="Arial" w:cs="Arial"/>
          <w:b/>
          <w:sz w:val="24"/>
          <w:lang w:val="en-US"/>
        </w:rPr>
        <w:t>INDUCED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ISCHEMIA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ON</w:t>
      </w:r>
      <w:r w:rsidR="0053097A" w:rsidRPr="00585F44">
        <w:rPr>
          <w:rFonts w:ascii="Arial" w:hAnsi="Arial" w:cs="Arial"/>
          <w:b/>
          <w:sz w:val="24"/>
          <w:lang w:val="en-US"/>
        </w:rPr>
        <w:t xml:space="preserve"> </w:t>
      </w:r>
      <w:r w:rsidRPr="00585F44">
        <w:rPr>
          <w:rFonts w:ascii="Arial" w:hAnsi="Arial" w:cs="Arial"/>
          <w:b/>
          <w:sz w:val="24"/>
          <w:lang w:val="en-US"/>
        </w:rPr>
        <w:t>VASOMOTION</w:t>
      </w:r>
      <w:r w:rsidR="0053097A" w:rsidRPr="00585F44">
        <w:rPr>
          <w:rFonts w:ascii="Arial" w:hAnsi="Arial" w:cs="Arial"/>
          <w:b/>
          <w:sz w:val="24"/>
          <w:lang w:val="en-US"/>
        </w:rPr>
        <w:t>.</w:t>
      </w:r>
    </w:p>
    <w:p w:rsidR="0053097A" w:rsidRPr="00585F44" w:rsidRDefault="0053097A" w:rsidP="00585F44">
      <w:pPr>
        <w:spacing w:after="0"/>
        <w:jc w:val="center"/>
        <w:rPr>
          <w:rFonts w:ascii="Arial" w:hAnsi="Arial" w:cs="Arial"/>
          <w:i/>
          <w:sz w:val="24"/>
          <w:lang w:val="en-US"/>
        </w:rPr>
      </w:pPr>
      <w:r w:rsidRPr="00585F44">
        <w:rPr>
          <w:rFonts w:ascii="Arial" w:hAnsi="Arial" w:cs="Arial"/>
          <w:i/>
          <w:sz w:val="24"/>
          <w:lang w:val="en-US"/>
        </w:rPr>
        <w:t>Annabel Bantle</w:t>
      </w:r>
      <w:r w:rsidR="00077C99">
        <w:rPr>
          <w:rFonts w:ascii="Arial" w:hAnsi="Arial" w:cs="Arial"/>
          <w:i/>
          <w:sz w:val="24"/>
          <w:lang w:val="en-US"/>
        </w:rPr>
        <w:t>*</w:t>
      </w:r>
      <w:r w:rsidRPr="00585F44">
        <w:rPr>
          <w:rFonts w:ascii="Arial" w:hAnsi="Arial" w:cs="Arial"/>
          <w:i/>
          <w:sz w:val="24"/>
          <w:lang w:val="en-US"/>
        </w:rPr>
        <w:t xml:space="preserve">*, Christian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Korfitz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 xml:space="preserve"> Mortensen, Toby Steven </w:t>
      </w:r>
      <w:proofErr w:type="spellStart"/>
      <w:r w:rsidRPr="00585F44">
        <w:rPr>
          <w:rFonts w:ascii="Arial" w:hAnsi="Arial" w:cs="Arial"/>
          <w:i/>
          <w:sz w:val="24"/>
          <w:lang w:val="en-US"/>
        </w:rPr>
        <w:t>Waterstone</w:t>
      </w:r>
      <w:proofErr w:type="spellEnd"/>
      <w:r w:rsidRPr="00585F44">
        <w:rPr>
          <w:rFonts w:ascii="Arial" w:hAnsi="Arial" w:cs="Arial"/>
          <w:i/>
          <w:sz w:val="24"/>
          <w:lang w:val="en-US"/>
        </w:rPr>
        <w:t>*</w:t>
      </w:r>
    </w:p>
    <w:p w:rsidR="0053097A" w:rsidRPr="00585F44" w:rsidRDefault="0053097A" w:rsidP="00585F44">
      <w:pPr>
        <w:jc w:val="center"/>
        <w:rPr>
          <w:rFonts w:ascii="Arial" w:hAnsi="Arial" w:cs="Arial"/>
          <w:b/>
          <w:sz w:val="24"/>
          <w:lang w:val="en-US"/>
        </w:rPr>
      </w:pPr>
      <w:r w:rsidRPr="00585F44">
        <w:rPr>
          <w:rFonts w:ascii="Arial" w:hAnsi="Arial" w:cs="Arial"/>
          <w:b/>
          <w:sz w:val="24"/>
          <w:lang w:val="en-US"/>
        </w:rPr>
        <w:t>Group 7407</w:t>
      </w:r>
    </w:p>
    <w:p w:rsidR="0053097A" w:rsidRPr="00585F44" w:rsidRDefault="0053097A" w:rsidP="00C13F7C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Introduction: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Despite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077C99">
        <w:rPr>
          <w:rFonts w:ascii="Arial" w:hAnsi="Arial" w:cs="Arial"/>
          <w:lang w:val="en-US"/>
        </w:rPr>
        <w:t>various</w:t>
      </w:r>
      <w:r w:rsidR="00585F44" w:rsidRPr="00585F44">
        <w:rPr>
          <w:rFonts w:ascii="Arial" w:hAnsi="Arial" w:cs="Arial"/>
          <w:lang w:val="en-US"/>
        </w:rPr>
        <w:t xml:space="preserve"> studies</w:t>
      </w:r>
      <w:r w:rsidR="00077C99">
        <w:rPr>
          <w:rFonts w:ascii="Arial" w:hAnsi="Arial" w:cs="Arial"/>
          <w:lang w:val="en-US"/>
        </w:rPr>
        <w:t xml:space="preserve"> dealing</w:t>
      </w:r>
      <w:r w:rsidR="00585F44" w:rsidRPr="00585F44">
        <w:rPr>
          <w:rFonts w:ascii="Arial" w:hAnsi="Arial" w:cs="Arial"/>
          <w:lang w:val="en-US"/>
        </w:rPr>
        <w:t xml:space="preserve"> with occurrences within the capillary network,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this area is not completely investigated. </w:t>
      </w:r>
      <w:r w:rsidR="000F0BF4">
        <w:rPr>
          <w:rFonts w:ascii="Arial" w:hAnsi="Arial" w:cs="Arial"/>
          <w:lang w:val="en-US"/>
        </w:rPr>
        <w:t>Particularly</w:t>
      </w:r>
      <w:r w:rsidR="00585F44">
        <w:rPr>
          <w:rFonts w:ascii="Arial" w:hAnsi="Arial" w:cs="Arial"/>
          <w:lang w:val="en-US"/>
        </w:rPr>
        <w:t xml:space="preserve"> </w:t>
      </w:r>
      <w:r w:rsidR="00946477">
        <w:rPr>
          <w:rFonts w:ascii="Arial" w:hAnsi="Arial" w:cs="Arial"/>
          <w:lang w:val="en-US"/>
        </w:rPr>
        <w:t xml:space="preserve">not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727CA2">
        <w:rPr>
          <w:rFonts w:ascii="Arial" w:hAnsi="Arial" w:cs="Arial"/>
          <w:lang w:val="en-US"/>
        </w:rPr>
        <w:t>.</w:t>
      </w:r>
      <w:r w:rsidR="00C13F7C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Previous studies detected that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>flow is quantifiable as temperature micro oscillations in</w:t>
      </w:r>
      <w:r w:rsidR="00585F44">
        <w:rPr>
          <w:rFonts w:ascii="Arial" w:hAnsi="Arial" w:cs="Arial"/>
          <w:lang w:val="en-US"/>
        </w:rPr>
        <w:t xml:space="preserve"> </w:t>
      </w:r>
      <w:r w:rsidR="007A19CD">
        <w:rPr>
          <w:rFonts w:ascii="Arial" w:hAnsi="Arial" w:cs="Arial"/>
          <w:lang w:val="en-US"/>
        </w:rPr>
        <w:t>the frequency range of 0,005−0,1</w:t>
      </w:r>
      <w:r w:rsidR="00585F44" w:rsidRPr="00585F44">
        <w:rPr>
          <w:rFonts w:ascii="Arial" w:hAnsi="Arial" w:cs="Arial"/>
          <w:lang w:val="en-US"/>
        </w:rPr>
        <w:t>5Hz</w:t>
      </w:r>
      <w:r w:rsidR="00727CA2">
        <w:rPr>
          <w:rFonts w:ascii="Arial" w:hAnsi="Arial" w:cs="Arial"/>
          <w:lang w:val="en-US"/>
        </w:rPr>
        <w:t xml:space="preserve"> [1</w:t>
      </w:r>
      <w:proofErr w:type="gramStart"/>
      <w:r w:rsidR="00DE4B6A">
        <w:rPr>
          <w:rFonts w:ascii="Arial" w:hAnsi="Arial" w:cs="Arial"/>
          <w:lang w:val="en-US"/>
        </w:rPr>
        <w:t>,2</w:t>
      </w:r>
      <w:proofErr w:type="gramEnd"/>
      <w:r w:rsidR="00727CA2">
        <w:rPr>
          <w:rFonts w:ascii="Arial" w:hAnsi="Arial" w:cs="Arial"/>
          <w:lang w:val="en-US"/>
        </w:rPr>
        <w:t>]</w:t>
      </w:r>
      <w:r w:rsidR="00585F44" w:rsidRPr="00585F44">
        <w:rPr>
          <w:rFonts w:ascii="Arial" w:hAnsi="Arial" w:cs="Arial"/>
          <w:lang w:val="en-US"/>
        </w:rPr>
        <w:t>. Based on this</w:t>
      </w:r>
      <w:r w:rsidR="00727CA2">
        <w:rPr>
          <w:rFonts w:ascii="Arial" w:hAnsi="Arial" w:cs="Arial"/>
          <w:lang w:val="en-US"/>
        </w:rPr>
        <w:t>,</w:t>
      </w:r>
      <w:r w:rsidR="00585F44" w:rsidRPr="00585F44">
        <w:rPr>
          <w:rFonts w:ascii="Arial" w:hAnsi="Arial" w:cs="Arial"/>
          <w:lang w:val="en-US"/>
        </w:rPr>
        <w:t xml:space="preserve"> a study of </w:t>
      </w:r>
      <w:proofErr w:type="spellStart"/>
      <w:r w:rsidR="00585F44" w:rsidRPr="00585F44">
        <w:rPr>
          <w:rFonts w:ascii="Arial" w:hAnsi="Arial" w:cs="Arial"/>
          <w:lang w:val="en-US"/>
        </w:rPr>
        <w:t>vasomotion</w:t>
      </w:r>
      <w:proofErr w:type="spellEnd"/>
      <w:r w:rsidR="00585F44" w:rsidRPr="00585F44">
        <w:rPr>
          <w:rFonts w:ascii="Arial" w:hAnsi="Arial" w:cs="Arial"/>
          <w:lang w:val="en-US"/>
        </w:rPr>
        <w:t xml:space="preserve"> in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the peripheral circulation with infrared thermography </w:t>
      </w:r>
      <w:r w:rsidR="002270C8">
        <w:rPr>
          <w:rFonts w:ascii="Arial" w:hAnsi="Arial" w:cs="Arial"/>
          <w:lang w:val="en-US"/>
        </w:rPr>
        <w:t>has been</w:t>
      </w:r>
      <w:r w:rsidR="00585F44">
        <w:rPr>
          <w:rFonts w:ascii="Arial" w:hAnsi="Arial" w:cs="Arial"/>
          <w:lang w:val="en-US"/>
        </w:rPr>
        <w:t xml:space="preserve"> </w:t>
      </w:r>
      <w:r w:rsidR="002270C8">
        <w:rPr>
          <w:rFonts w:ascii="Arial" w:hAnsi="Arial" w:cs="Arial"/>
          <w:lang w:val="en-US"/>
        </w:rPr>
        <w:t>conducted</w:t>
      </w:r>
      <w:r w:rsidR="00946477">
        <w:rPr>
          <w:rFonts w:ascii="Arial" w:hAnsi="Arial" w:cs="Arial"/>
          <w:lang w:val="en-US"/>
        </w:rPr>
        <w:t>. A</w:t>
      </w:r>
      <w:bookmarkStart w:id="0" w:name="_GoBack"/>
      <w:bookmarkEnd w:id="0"/>
      <w:r w:rsidR="00585F44" w:rsidRPr="00585F44">
        <w:rPr>
          <w:rFonts w:ascii="Arial" w:hAnsi="Arial" w:cs="Arial"/>
          <w:lang w:val="en-US"/>
        </w:rPr>
        <w:t>im</w:t>
      </w:r>
      <w:r w:rsidR="00585F44">
        <w:rPr>
          <w:rFonts w:ascii="Arial" w:hAnsi="Arial" w:cs="Arial"/>
          <w:lang w:val="en-US"/>
        </w:rPr>
        <w:t xml:space="preserve"> </w:t>
      </w:r>
      <w:r w:rsidR="00585F44" w:rsidRPr="00585F44">
        <w:rPr>
          <w:rFonts w:ascii="Arial" w:hAnsi="Arial" w:cs="Arial"/>
          <w:lang w:val="en-US"/>
        </w:rPr>
        <w:t xml:space="preserve">of this study was to investigate if </w:t>
      </w:r>
      <w:r w:rsidR="00D53B46">
        <w:rPr>
          <w:rFonts w:ascii="Arial" w:hAnsi="Arial" w:cs="Arial"/>
          <w:lang w:val="en-US"/>
        </w:rPr>
        <w:t>it is possible to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D53B46">
        <w:rPr>
          <w:rFonts w:ascii="Arial" w:hAnsi="Arial" w:cs="Arial"/>
          <w:lang w:val="en-US"/>
        </w:rPr>
        <w:t>measure</w:t>
      </w:r>
      <w:r w:rsidR="00585F44" w:rsidRPr="00585F44">
        <w:rPr>
          <w:rFonts w:ascii="Arial" w:hAnsi="Arial" w:cs="Arial"/>
          <w:lang w:val="en-US"/>
        </w:rPr>
        <w:t xml:space="preserve"> changes in</w:t>
      </w:r>
      <w:r w:rsidR="00585F44">
        <w:rPr>
          <w:rFonts w:ascii="Arial" w:hAnsi="Arial" w:cs="Arial"/>
          <w:lang w:val="en-US"/>
        </w:rPr>
        <w:t xml:space="preserve"> </w:t>
      </w:r>
      <w:proofErr w:type="spellStart"/>
      <w:r w:rsidR="00585F44" w:rsidRPr="00585F44">
        <w:rPr>
          <w:rFonts w:ascii="Arial" w:hAnsi="Arial" w:cs="Arial"/>
          <w:lang w:val="en-US"/>
        </w:rPr>
        <w:t>vasomotric</w:t>
      </w:r>
      <w:proofErr w:type="spellEnd"/>
      <w:r w:rsidR="00585F44" w:rsidRPr="00585F44">
        <w:rPr>
          <w:rFonts w:ascii="Arial" w:hAnsi="Arial" w:cs="Arial"/>
          <w:lang w:val="en-US"/>
        </w:rPr>
        <w:t xml:space="preserve"> blood flow caused by partial occlusion</w:t>
      </w:r>
      <w:r w:rsidR="00585F44">
        <w:rPr>
          <w:rFonts w:ascii="Arial" w:hAnsi="Arial" w:cs="Arial"/>
          <w:lang w:val="en-US"/>
        </w:rPr>
        <w:t xml:space="preserve"> </w:t>
      </w:r>
      <w:r w:rsidR="00727CA2">
        <w:rPr>
          <w:rFonts w:ascii="Arial" w:hAnsi="Arial" w:cs="Arial"/>
          <w:lang w:val="en-US"/>
        </w:rPr>
        <w:t>of blood supply</w:t>
      </w:r>
      <w:r w:rsidR="00D53B46">
        <w:rPr>
          <w:rFonts w:ascii="Arial" w:hAnsi="Arial" w:cs="Arial"/>
          <w:lang w:val="en-US"/>
        </w:rPr>
        <w:t xml:space="preserve"> by using thermal imaging</w:t>
      </w:r>
      <w:r w:rsidR="00727CA2">
        <w:rPr>
          <w:rFonts w:ascii="Arial" w:hAnsi="Arial" w:cs="Arial"/>
          <w:lang w:val="en-US"/>
        </w:rPr>
        <w:t>.</w:t>
      </w:r>
    </w:p>
    <w:p w:rsidR="00FC3A1F" w:rsidRPr="00585F44" w:rsidRDefault="0053097A" w:rsidP="00D61C8D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Methods and Material: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The temperature oscillations</w:t>
      </w:r>
      <w:r w:rsidR="00381014">
        <w:rPr>
          <w:rFonts w:ascii="Arial" w:hAnsi="Arial" w:cs="Arial"/>
          <w:lang w:val="en-US"/>
        </w:rPr>
        <w:t xml:space="preserve"> </w:t>
      </w:r>
      <w:r w:rsidR="00727CA2" w:rsidRPr="00585F44">
        <w:rPr>
          <w:rFonts w:ascii="Arial" w:hAnsi="Arial" w:cs="Arial"/>
          <w:lang w:val="en-US"/>
        </w:rPr>
        <w:t>in</w:t>
      </w:r>
      <w:r w:rsidR="00727CA2">
        <w:rPr>
          <w:rFonts w:ascii="Arial" w:hAnsi="Arial" w:cs="Arial"/>
          <w:lang w:val="en-US"/>
        </w:rPr>
        <w:t xml:space="preserve"> the skin</w:t>
      </w:r>
      <w:r w:rsidR="00FF5AF4">
        <w:rPr>
          <w:rFonts w:ascii="Arial" w:hAnsi="Arial" w:cs="Arial"/>
          <w:lang w:val="en-US"/>
        </w:rPr>
        <w:t xml:space="preserve"> </w:t>
      </w:r>
      <w:r w:rsidR="00381014">
        <w:rPr>
          <w:rFonts w:ascii="Arial" w:hAnsi="Arial" w:cs="Arial"/>
          <w:lang w:val="en-US"/>
        </w:rPr>
        <w:t>[2</w:t>
      </w:r>
      <w:proofErr w:type="gramStart"/>
      <w:r w:rsidR="00DE4B6A">
        <w:rPr>
          <w:rFonts w:ascii="Arial" w:hAnsi="Arial" w:cs="Arial"/>
          <w:lang w:val="en-US"/>
        </w:rPr>
        <w:t>,3</w:t>
      </w:r>
      <w:proofErr w:type="gramEnd"/>
      <w:r w:rsidR="00381014">
        <w:rPr>
          <w:rFonts w:ascii="Arial" w:hAnsi="Arial" w:cs="Arial"/>
          <w:lang w:val="en-US"/>
        </w:rPr>
        <w:t xml:space="preserve">] </w:t>
      </w:r>
      <w:r w:rsidR="00FF5AF4">
        <w:rPr>
          <w:rFonts w:ascii="Arial" w:hAnsi="Arial" w:cs="Arial"/>
          <w:lang w:val="en-US"/>
        </w:rPr>
        <w:t xml:space="preserve">of four healthy subjects are measured by </w:t>
      </w:r>
      <w:proofErr w:type="spellStart"/>
      <w:r w:rsidR="00FF5AF4">
        <w:rPr>
          <w:rFonts w:ascii="Arial" w:hAnsi="Arial" w:cs="Arial"/>
          <w:lang w:val="en-US"/>
        </w:rPr>
        <w:t>Xenics</w:t>
      </w:r>
      <w:proofErr w:type="spellEnd"/>
      <w:r w:rsidR="00FF5AF4">
        <w:rPr>
          <w:rFonts w:ascii="Arial" w:hAnsi="Arial" w:cs="Arial"/>
          <w:lang w:val="en-US"/>
        </w:rPr>
        <w:t xml:space="preserve"> Gobi 640 17µm GigE infrared camera</w:t>
      </w:r>
      <w:r w:rsidR="00727CA2" w:rsidRPr="00585F44">
        <w:rPr>
          <w:rFonts w:ascii="Arial" w:hAnsi="Arial" w:cs="Arial"/>
          <w:lang w:val="en-US"/>
        </w:rPr>
        <w:t>.</w:t>
      </w:r>
      <w:r w:rsidR="00FF5AF4">
        <w:rPr>
          <w:rFonts w:ascii="Arial" w:hAnsi="Arial" w:cs="Arial"/>
          <w:lang w:val="en-US"/>
        </w:rPr>
        <w:t xml:space="preserve"> The measurements are done on the do</w:t>
      </w:r>
      <w:r w:rsidR="00FC3A1F">
        <w:rPr>
          <w:rFonts w:ascii="Arial" w:hAnsi="Arial" w:cs="Arial"/>
          <w:lang w:val="en-US"/>
        </w:rPr>
        <w:t>minant hand under two conditions</w:t>
      </w:r>
      <w:r w:rsidR="00C13F7C">
        <w:rPr>
          <w:rFonts w:ascii="Arial" w:hAnsi="Arial" w:cs="Arial"/>
          <w:lang w:val="en-US"/>
        </w:rPr>
        <w:t xml:space="preserve">. The first measurement under normal conditions used as a control, whereas the second measurement is conducted with </w:t>
      </w:r>
      <w:r w:rsidR="00FC3A1F">
        <w:rPr>
          <w:rFonts w:ascii="Arial" w:hAnsi="Arial" w:cs="Arial"/>
          <w:lang w:val="en-US"/>
        </w:rPr>
        <w:t xml:space="preserve">50% restriction </w:t>
      </w:r>
      <w:r w:rsidR="007252A0">
        <w:rPr>
          <w:rFonts w:ascii="Arial" w:hAnsi="Arial" w:cs="Arial"/>
          <w:lang w:val="en-US"/>
        </w:rPr>
        <w:t xml:space="preserve">of </w:t>
      </w:r>
      <w:r w:rsidR="000F0BF4">
        <w:rPr>
          <w:rFonts w:ascii="Arial" w:hAnsi="Arial" w:cs="Arial"/>
          <w:lang w:val="en-US"/>
        </w:rPr>
        <w:t xml:space="preserve">hand’s </w:t>
      </w:r>
      <w:r w:rsidR="00C13F7C">
        <w:rPr>
          <w:rFonts w:ascii="Arial" w:hAnsi="Arial" w:cs="Arial"/>
          <w:lang w:val="en-US"/>
        </w:rPr>
        <w:t>blood supply</w:t>
      </w:r>
      <w:r w:rsidR="00FC3A1F">
        <w:rPr>
          <w:rFonts w:ascii="Arial" w:hAnsi="Arial" w:cs="Arial"/>
          <w:lang w:val="en-US"/>
        </w:rPr>
        <w:t>.</w:t>
      </w:r>
      <w:r w:rsidR="00D61C8D">
        <w:rPr>
          <w:rFonts w:ascii="Arial" w:hAnsi="Arial" w:cs="Arial"/>
          <w:lang w:val="en-US"/>
        </w:rPr>
        <w:t xml:space="preserve"> In order to aid com</w:t>
      </w:r>
      <w:r w:rsidR="00425663">
        <w:rPr>
          <w:rFonts w:ascii="Arial" w:hAnsi="Arial" w:cs="Arial"/>
          <w:lang w:val="en-US"/>
        </w:rPr>
        <w:t>parison, 28 regions of interest</w:t>
      </w:r>
      <w:r w:rsidR="00D61C8D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(ROI) </w:t>
      </w:r>
      <w:r w:rsidR="00FC3A1F">
        <w:rPr>
          <w:rFonts w:ascii="Arial" w:hAnsi="Arial" w:cs="Arial"/>
          <w:lang w:val="en-US"/>
        </w:rPr>
        <w:t>are determined. After drift corrections of the thermal data continuo</w:t>
      </w:r>
      <w:r w:rsidR="00D61C8D">
        <w:rPr>
          <w:rFonts w:ascii="Arial" w:hAnsi="Arial" w:cs="Arial"/>
          <w:lang w:val="en-US"/>
        </w:rPr>
        <w:t>us wavelet transform is applied</w:t>
      </w:r>
      <w:r w:rsidR="001E6CB8">
        <w:rPr>
          <w:rFonts w:ascii="Arial" w:hAnsi="Arial" w:cs="Arial"/>
          <w:lang w:val="en-US"/>
        </w:rPr>
        <w:t>.</w:t>
      </w:r>
      <w:r w:rsidR="001E6CB8" w:rsidRPr="001E6CB8">
        <w:rPr>
          <w:rFonts w:ascii="Arial" w:hAnsi="Arial" w:cs="Arial"/>
          <w:lang w:val="en-US"/>
        </w:rPr>
        <w:t xml:space="preserve"> </w:t>
      </w:r>
      <w:r w:rsidR="001E6CB8">
        <w:rPr>
          <w:rFonts w:ascii="Arial" w:hAnsi="Arial" w:cs="Arial"/>
          <w:lang w:val="en-US"/>
        </w:rPr>
        <w:t xml:space="preserve">Five ROI </w:t>
      </w:r>
      <w:r w:rsidR="00D53B46">
        <w:rPr>
          <w:rFonts w:ascii="Arial" w:hAnsi="Arial" w:cs="Arial"/>
          <w:lang w:val="en-US"/>
        </w:rPr>
        <w:t>are</w:t>
      </w:r>
      <w:r w:rsidR="001E6CB8">
        <w:rPr>
          <w:rFonts w:ascii="Arial" w:hAnsi="Arial" w:cs="Arial"/>
          <w:lang w:val="en-US"/>
        </w:rPr>
        <w:t xml:space="preserve"> chosen to compare both conditions</w:t>
      </w:r>
      <w:r w:rsidR="00B726C5">
        <w:rPr>
          <w:rFonts w:ascii="Arial" w:hAnsi="Arial" w:cs="Arial"/>
          <w:lang w:val="en-US"/>
        </w:rPr>
        <w:t xml:space="preserve"> </w:t>
      </w:r>
      <w:r w:rsidR="000F0BF4">
        <w:rPr>
          <w:rFonts w:ascii="Arial" w:hAnsi="Arial" w:cs="Arial"/>
          <w:lang w:val="en-US"/>
        </w:rPr>
        <w:t>quantitatively within three frequency bands and qualitatively by visualization of paired t-test’s t-values</w:t>
      </w:r>
      <w:r w:rsidR="00B726C5">
        <w:rPr>
          <w:rFonts w:ascii="Arial" w:hAnsi="Arial" w:cs="Arial"/>
          <w:lang w:val="en-US"/>
        </w:rPr>
        <w:t>.</w:t>
      </w:r>
    </w:p>
    <w:p w:rsidR="0053097A" w:rsidRPr="00585F44" w:rsidRDefault="0053097A" w:rsidP="0071120A">
      <w:pPr>
        <w:jc w:val="both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Results: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7252A0">
        <w:rPr>
          <w:rFonts w:ascii="Arial" w:hAnsi="Arial" w:cs="Arial"/>
          <w:lang w:val="en-US"/>
        </w:rPr>
        <w:t>The comparison</w:t>
      </w:r>
      <w:r w:rsidR="000F0BF4">
        <w:rPr>
          <w:rFonts w:ascii="Arial" w:hAnsi="Arial" w:cs="Arial"/>
          <w:lang w:val="en-US"/>
        </w:rPr>
        <w:t xml:space="preserve"> </w:t>
      </w:r>
      <w:r w:rsidR="0071120A">
        <w:rPr>
          <w:rFonts w:ascii="Arial" w:hAnsi="Arial" w:cs="Arial"/>
          <w:lang w:val="en-US"/>
        </w:rPr>
        <w:t>within</w:t>
      </w:r>
      <w:r w:rsidR="000F0BF4">
        <w:rPr>
          <w:rFonts w:ascii="Arial" w:hAnsi="Arial" w:cs="Arial"/>
          <w:lang w:val="en-US"/>
        </w:rPr>
        <w:t xml:space="preserve"> the frequency bands</w:t>
      </w:r>
      <w:r w:rsidR="007252A0">
        <w:rPr>
          <w:rFonts w:ascii="Arial" w:hAnsi="Arial" w:cs="Arial"/>
          <w:lang w:val="en-US"/>
        </w:rPr>
        <w:t xml:space="preserve"> shows</w:t>
      </w:r>
      <w:r w:rsidR="000F0BF4">
        <w:rPr>
          <w:rFonts w:ascii="Arial" w:hAnsi="Arial" w:cs="Arial"/>
          <w:lang w:val="en-US"/>
        </w:rPr>
        <w:t xml:space="preserve"> no significant difference between the means over time.</w:t>
      </w:r>
      <w:r w:rsidR="0071120A">
        <w:rPr>
          <w:rFonts w:ascii="Arial" w:hAnsi="Arial" w:cs="Arial"/>
          <w:lang w:val="en-US"/>
        </w:rPr>
        <w:t xml:space="preserve"> The means of the frequency bands in both conditions resemble one another in each ROI of each subject. Likewise qualitatively comparison by mapping of t-values shows</w:t>
      </w:r>
      <w:r w:rsidR="00B726C5">
        <w:rPr>
          <w:rFonts w:ascii="Arial" w:hAnsi="Arial" w:cs="Arial"/>
          <w:lang w:val="en-US"/>
        </w:rPr>
        <w:t xml:space="preserve"> no clear significance with regard to </w:t>
      </w:r>
      <w:proofErr w:type="spellStart"/>
      <w:r w:rsidR="00B726C5">
        <w:rPr>
          <w:rFonts w:ascii="Arial" w:hAnsi="Arial" w:cs="Arial"/>
          <w:lang w:val="en-US"/>
        </w:rPr>
        <w:t>vasomotric</w:t>
      </w:r>
      <w:proofErr w:type="spellEnd"/>
      <w:r w:rsidR="00B726C5">
        <w:rPr>
          <w:rFonts w:ascii="Arial" w:hAnsi="Arial" w:cs="Arial"/>
          <w:lang w:val="en-US"/>
        </w:rPr>
        <w:t xml:space="preserve"> activity</w:t>
      </w:r>
      <w:r w:rsidR="000F0BF4">
        <w:rPr>
          <w:rFonts w:ascii="Arial" w:hAnsi="Arial" w:cs="Arial"/>
          <w:lang w:val="en-US"/>
        </w:rPr>
        <w:t>.</w:t>
      </w:r>
    </w:p>
    <w:p w:rsidR="0053097A" w:rsidRDefault="0053097A">
      <w:pPr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b/>
          <w:lang w:val="en-US"/>
        </w:rPr>
        <w:t>Discussion:</w:t>
      </w:r>
      <w:r w:rsidR="00585F44" w:rsidRPr="00585F44">
        <w:rPr>
          <w:rFonts w:ascii="Arial" w:hAnsi="Arial" w:cs="Arial"/>
          <w:lang w:val="en-US"/>
        </w:rPr>
        <w:t xml:space="preserve"> </w:t>
      </w:r>
      <w:r w:rsidR="00E3551F">
        <w:rPr>
          <w:rFonts w:ascii="Arial" w:hAnsi="Arial" w:cs="Arial"/>
          <w:lang w:val="en-US"/>
        </w:rPr>
        <w:t>It</w:t>
      </w:r>
      <w:r w:rsidR="0071120A">
        <w:rPr>
          <w:rFonts w:ascii="Arial" w:hAnsi="Arial" w:cs="Arial"/>
          <w:lang w:val="en-US"/>
        </w:rPr>
        <w:t xml:space="preserve"> can </w:t>
      </w:r>
      <w:r w:rsidR="00E3551F">
        <w:rPr>
          <w:rFonts w:ascii="Arial" w:hAnsi="Arial" w:cs="Arial"/>
          <w:lang w:val="en-US"/>
        </w:rPr>
        <w:t xml:space="preserve">be </w:t>
      </w:r>
      <w:r w:rsidR="0071120A">
        <w:rPr>
          <w:rFonts w:ascii="Arial" w:hAnsi="Arial" w:cs="Arial"/>
          <w:lang w:val="en-US"/>
        </w:rPr>
        <w:t>invoke</w:t>
      </w:r>
      <w:r w:rsidR="00E3551F">
        <w:rPr>
          <w:rFonts w:ascii="Arial" w:hAnsi="Arial" w:cs="Arial"/>
          <w:lang w:val="en-US"/>
        </w:rPr>
        <w:t>d</w:t>
      </w:r>
      <w:r w:rsidR="0071120A">
        <w:rPr>
          <w:rFonts w:ascii="Arial" w:hAnsi="Arial" w:cs="Arial"/>
          <w:lang w:val="en-US"/>
        </w:rPr>
        <w:t xml:space="preserve"> the</w:t>
      </w:r>
      <w:r w:rsidR="004B6EA9">
        <w:rPr>
          <w:rFonts w:ascii="Arial" w:hAnsi="Arial" w:cs="Arial"/>
          <w:lang w:val="en-US"/>
        </w:rPr>
        <w:t xml:space="preserve"> impossibility</w:t>
      </w:r>
      <w:r w:rsidR="0071120A">
        <w:rPr>
          <w:rFonts w:ascii="Arial" w:hAnsi="Arial" w:cs="Arial"/>
          <w:lang w:val="en-US"/>
        </w:rPr>
        <w:t xml:space="preserve"> of measuring </w:t>
      </w:r>
      <w:proofErr w:type="spellStart"/>
      <w:r w:rsidR="0071120A">
        <w:rPr>
          <w:rFonts w:ascii="Arial" w:hAnsi="Arial" w:cs="Arial"/>
          <w:lang w:val="en-US"/>
        </w:rPr>
        <w:t>vasomotric</w:t>
      </w:r>
      <w:proofErr w:type="spellEnd"/>
      <w:r w:rsidR="0071120A">
        <w:rPr>
          <w:rFonts w:ascii="Arial" w:hAnsi="Arial" w:cs="Arial"/>
          <w:lang w:val="en-US"/>
        </w:rPr>
        <w:t xml:space="preserve"> activity is due to the </w:t>
      </w:r>
      <w:r w:rsidR="00274ACF">
        <w:rPr>
          <w:rFonts w:ascii="Arial" w:hAnsi="Arial" w:cs="Arial"/>
          <w:lang w:val="en-US"/>
        </w:rPr>
        <w:t>slight amount of subjects. However the larger impairment of the</w:t>
      </w:r>
      <w:r w:rsidR="00E3551F">
        <w:rPr>
          <w:rFonts w:ascii="Arial" w:hAnsi="Arial" w:cs="Arial"/>
          <w:lang w:val="en-US"/>
        </w:rPr>
        <w:t xml:space="preserve"> finding is on account of the limitations of the setup and resulting limitation of data. Wherefore the planned larger number of subjects would not give a better result.</w:t>
      </w:r>
    </w:p>
    <w:p w:rsidR="0053097A" w:rsidRPr="00585F44" w:rsidRDefault="0053097A" w:rsidP="00585F44">
      <w:pPr>
        <w:spacing w:after="0"/>
        <w:rPr>
          <w:rFonts w:ascii="Arial" w:hAnsi="Arial" w:cs="Arial"/>
          <w:b/>
          <w:lang w:val="en-US"/>
        </w:rPr>
      </w:pPr>
      <w:r w:rsidRPr="00585F44">
        <w:rPr>
          <w:rFonts w:ascii="Arial" w:hAnsi="Arial" w:cs="Arial"/>
          <w:b/>
          <w:lang w:val="en-US"/>
        </w:rPr>
        <w:t>References</w:t>
      </w:r>
    </w:p>
    <w:p w:rsidR="00585F44" w:rsidRDefault="00585F44" w:rsidP="00585F44">
      <w:pPr>
        <w:spacing w:after="0"/>
        <w:rPr>
          <w:rFonts w:ascii="Arial" w:hAnsi="Arial" w:cs="Arial"/>
          <w:lang w:val="en-US"/>
        </w:rPr>
      </w:pPr>
      <w:r w:rsidRPr="00585F44">
        <w:rPr>
          <w:rFonts w:ascii="Arial" w:hAnsi="Arial" w:cs="Arial"/>
          <w:lang w:val="en-US"/>
        </w:rPr>
        <w:t xml:space="preserve">[1] </w:t>
      </w:r>
      <w:proofErr w:type="spellStart"/>
      <w:r w:rsidR="00AA5CCA">
        <w:rPr>
          <w:rFonts w:ascii="Arial" w:hAnsi="Arial" w:cs="Arial"/>
          <w:lang w:val="en-US"/>
        </w:rPr>
        <w:t>Sagaidachnyi</w:t>
      </w:r>
      <w:proofErr w:type="spellEnd"/>
      <w:r w:rsidR="00AA5CCA">
        <w:rPr>
          <w:rFonts w:ascii="Arial" w:hAnsi="Arial" w:cs="Arial"/>
          <w:lang w:val="en-US"/>
        </w:rPr>
        <w:t xml:space="preserve"> AA</w:t>
      </w:r>
      <w:r w:rsidR="00425663">
        <w:rPr>
          <w:rFonts w:ascii="Arial" w:hAnsi="Arial" w:cs="Arial"/>
          <w:lang w:val="en-US"/>
        </w:rPr>
        <w:t xml:space="preserve">, </w:t>
      </w:r>
      <w:proofErr w:type="spellStart"/>
      <w:r w:rsidR="00425663">
        <w:rPr>
          <w:rFonts w:ascii="Arial" w:hAnsi="Arial" w:cs="Arial"/>
          <w:lang w:val="en-US"/>
        </w:rPr>
        <w:t>Skripal</w:t>
      </w:r>
      <w:proofErr w:type="spellEnd"/>
      <w:r w:rsidR="00425663">
        <w:rPr>
          <w:rFonts w:ascii="Arial" w:hAnsi="Arial" w:cs="Arial"/>
          <w:lang w:val="en-US"/>
        </w:rPr>
        <w:t xml:space="preserve"> AV</w:t>
      </w:r>
      <w:r w:rsidR="00AA5CCA">
        <w:rPr>
          <w:rFonts w:ascii="Arial" w:hAnsi="Arial" w:cs="Arial"/>
          <w:lang w:val="en-US"/>
        </w:rPr>
        <w:t xml:space="preserve">, </w:t>
      </w:r>
      <w:proofErr w:type="spellStart"/>
      <w:r w:rsidR="00AA5CCA">
        <w:rPr>
          <w:rFonts w:ascii="Arial" w:hAnsi="Arial" w:cs="Arial"/>
          <w:lang w:val="en-US"/>
        </w:rPr>
        <w:t>Formin</w:t>
      </w:r>
      <w:proofErr w:type="spellEnd"/>
      <w:r w:rsidR="00AA5CCA">
        <w:rPr>
          <w:rFonts w:ascii="Arial" w:hAnsi="Arial" w:cs="Arial"/>
          <w:lang w:val="en-US"/>
        </w:rPr>
        <w:t xml:space="preserve"> AV, </w:t>
      </w:r>
      <w:proofErr w:type="spellStart"/>
      <w:r w:rsidR="00AA5CCA">
        <w:rPr>
          <w:rFonts w:ascii="Arial" w:hAnsi="Arial" w:cs="Arial"/>
          <w:lang w:val="en-US"/>
        </w:rPr>
        <w:t>Usanov</w:t>
      </w:r>
      <w:proofErr w:type="spellEnd"/>
      <w:r w:rsidR="00AA5CCA">
        <w:rPr>
          <w:rFonts w:ascii="Arial" w:hAnsi="Arial" w:cs="Arial"/>
          <w:lang w:val="en-US"/>
        </w:rPr>
        <w:t xml:space="preserve"> DA. </w:t>
      </w:r>
      <w:r w:rsidR="00425663">
        <w:rPr>
          <w:rFonts w:ascii="Arial" w:hAnsi="Arial" w:cs="Arial"/>
          <w:lang w:val="en-US"/>
        </w:rPr>
        <w:t xml:space="preserve">Determination of the amplitude and phase relationships between oscillations in skin temperature and </w:t>
      </w:r>
      <w:proofErr w:type="spellStart"/>
      <w:r w:rsidR="00425663">
        <w:rPr>
          <w:rFonts w:ascii="Arial" w:hAnsi="Arial" w:cs="Arial"/>
          <w:lang w:val="en-US"/>
        </w:rPr>
        <w:t>photoplethysmography</w:t>
      </w:r>
      <w:proofErr w:type="spellEnd"/>
      <w:r w:rsidR="00425663">
        <w:rPr>
          <w:rFonts w:ascii="Arial" w:hAnsi="Arial" w:cs="Arial"/>
          <w:lang w:val="en-US"/>
        </w:rPr>
        <w:t>-measured blood flow in fingertips</w:t>
      </w:r>
      <w:r w:rsidR="00381014">
        <w:rPr>
          <w:rFonts w:ascii="Arial" w:hAnsi="Arial" w:cs="Arial"/>
          <w:lang w:val="en-US"/>
        </w:rPr>
        <w:t>. IOP</w:t>
      </w:r>
      <w:r w:rsidR="00425663">
        <w:rPr>
          <w:rFonts w:ascii="Arial" w:hAnsi="Arial" w:cs="Arial"/>
          <w:lang w:val="en-US"/>
        </w:rPr>
        <w:t xml:space="preserve"> Publishing: Physiol. Meas. 2014; 35</w:t>
      </w:r>
      <w:r w:rsidR="00381014">
        <w:rPr>
          <w:rFonts w:ascii="Arial" w:hAnsi="Arial" w:cs="Arial"/>
          <w:lang w:val="en-US"/>
        </w:rPr>
        <w:t>:</w:t>
      </w:r>
      <w:r w:rsidR="00425663">
        <w:rPr>
          <w:rFonts w:ascii="Arial" w:hAnsi="Arial" w:cs="Arial"/>
          <w:lang w:val="en-US"/>
        </w:rPr>
        <w:t xml:space="preserve"> 153-166</w:t>
      </w:r>
      <w:r w:rsidR="00AA5CCA">
        <w:rPr>
          <w:rFonts w:ascii="Arial" w:hAnsi="Arial" w:cs="Arial"/>
          <w:lang w:val="en-US"/>
        </w:rPr>
        <w:t>.</w:t>
      </w:r>
    </w:p>
    <w:p w:rsidR="00DE4B6A" w:rsidRPr="00DE4B6A" w:rsidRDefault="00DE4B6A" w:rsidP="00585F44">
      <w:pPr>
        <w:spacing w:after="0"/>
        <w:rPr>
          <w:rFonts w:ascii="Arial" w:hAnsi="Arial" w:cs="Arial"/>
          <w:lang w:val="en-US"/>
        </w:rPr>
      </w:pPr>
      <w:r w:rsidRPr="00DE4B6A">
        <w:rPr>
          <w:rFonts w:ascii="Arial" w:hAnsi="Arial" w:cs="Arial"/>
          <w:lang w:val="en-US"/>
        </w:rPr>
        <w:t xml:space="preserve">[2] </w:t>
      </w:r>
      <w:proofErr w:type="spellStart"/>
      <w:r w:rsidRPr="00DE4B6A">
        <w:rPr>
          <w:rFonts w:ascii="Arial" w:hAnsi="Arial" w:cs="Arial"/>
          <w:lang w:val="en-US"/>
        </w:rPr>
        <w:t>Sagaidachnyi</w:t>
      </w:r>
      <w:proofErr w:type="spellEnd"/>
      <w:r w:rsidRPr="00DE4B6A">
        <w:rPr>
          <w:rFonts w:ascii="Arial" w:hAnsi="Arial" w:cs="Arial"/>
          <w:lang w:val="en-US"/>
        </w:rPr>
        <w:t xml:space="preserve"> AA, </w:t>
      </w:r>
      <w:proofErr w:type="spellStart"/>
      <w:r w:rsidRPr="00DE4B6A">
        <w:rPr>
          <w:rFonts w:ascii="Arial" w:hAnsi="Arial" w:cs="Arial"/>
          <w:lang w:val="en-US"/>
        </w:rPr>
        <w:t>Fomin</w:t>
      </w:r>
      <w:proofErr w:type="spellEnd"/>
      <w:r w:rsidRPr="00DE4B6A">
        <w:rPr>
          <w:rFonts w:ascii="Arial" w:hAnsi="Arial" w:cs="Arial"/>
          <w:lang w:val="en-US"/>
        </w:rPr>
        <w:t xml:space="preserve"> AV, </w:t>
      </w:r>
      <w:proofErr w:type="spellStart"/>
      <w:r w:rsidRPr="00DE4B6A">
        <w:rPr>
          <w:rFonts w:ascii="Arial" w:hAnsi="Arial" w:cs="Arial"/>
          <w:lang w:val="en-US"/>
        </w:rPr>
        <w:t>Usanov</w:t>
      </w:r>
      <w:proofErr w:type="spellEnd"/>
      <w:r w:rsidRPr="00DE4B6A">
        <w:rPr>
          <w:rFonts w:ascii="Arial" w:hAnsi="Arial" w:cs="Arial"/>
          <w:lang w:val="en-US"/>
        </w:rPr>
        <w:t xml:space="preserve"> DA, </w:t>
      </w:r>
      <w:proofErr w:type="spellStart"/>
      <w:r w:rsidRPr="00DE4B6A">
        <w:rPr>
          <w:rFonts w:ascii="Arial" w:hAnsi="Arial" w:cs="Arial"/>
          <w:lang w:val="en-US"/>
        </w:rPr>
        <w:t>Skripal</w:t>
      </w:r>
      <w:proofErr w:type="spellEnd"/>
      <w:r w:rsidRPr="00DE4B6A">
        <w:rPr>
          <w:rFonts w:ascii="Arial" w:hAnsi="Arial" w:cs="Arial"/>
          <w:lang w:val="en-US"/>
        </w:rPr>
        <w:t xml:space="preserve"> AV. Thermography-based blood flow imaging in human skin </w:t>
      </w:r>
      <w:proofErr w:type="spellStart"/>
      <w:r w:rsidRPr="00DE4B6A">
        <w:rPr>
          <w:rFonts w:ascii="Arial" w:hAnsi="Arial" w:cs="Arial"/>
          <w:lang w:val="en-US"/>
        </w:rPr>
        <w:t>oft he</w:t>
      </w:r>
      <w:proofErr w:type="spellEnd"/>
      <w:r w:rsidRPr="00DE4B6A">
        <w:rPr>
          <w:rFonts w:ascii="Arial" w:hAnsi="Arial" w:cs="Arial"/>
          <w:lang w:val="en-US"/>
        </w:rPr>
        <w:t xml:space="preserve"> hands and feet: a spectral filtering approach. </w:t>
      </w:r>
      <w:r>
        <w:rPr>
          <w:rFonts w:ascii="Arial" w:hAnsi="Arial" w:cs="Arial"/>
          <w:lang w:val="en-US"/>
        </w:rPr>
        <w:t>IOP Publishing: Physiol. Meas. 2017; 38: 272-288.</w:t>
      </w:r>
    </w:p>
    <w:p w:rsidR="00585F44" w:rsidRPr="00585F44" w:rsidRDefault="00DE4B6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[3</w:t>
      </w:r>
      <w:r w:rsidR="00585F44" w:rsidRPr="00585F44">
        <w:rPr>
          <w:rFonts w:ascii="Arial" w:hAnsi="Arial" w:cs="Arial"/>
          <w:lang w:val="en-US"/>
        </w:rPr>
        <w:t xml:space="preserve">] </w:t>
      </w:r>
      <w:r w:rsidR="00381014">
        <w:rPr>
          <w:rFonts w:ascii="Arial" w:hAnsi="Arial" w:cs="Arial"/>
          <w:lang w:val="en-US"/>
        </w:rPr>
        <w:t xml:space="preserve">Tang YL, He Y, Shao HW, </w:t>
      </w:r>
      <w:proofErr w:type="spellStart"/>
      <w:r w:rsidR="00381014">
        <w:rPr>
          <w:rFonts w:ascii="Arial" w:hAnsi="Arial" w:cs="Arial"/>
          <w:lang w:val="en-US"/>
        </w:rPr>
        <w:t>Mizeva</w:t>
      </w:r>
      <w:proofErr w:type="spellEnd"/>
      <w:r w:rsidR="00381014">
        <w:rPr>
          <w:rFonts w:ascii="Arial" w:hAnsi="Arial" w:cs="Arial"/>
          <w:lang w:val="en-US"/>
        </w:rPr>
        <w:t xml:space="preserve"> I. Skin temperature oscillation model for assessing </w:t>
      </w:r>
      <w:proofErr w:type="spellStart"/>
      <w:r w:rsidR="00381014">
        <w:rPr>
          <w:rFonts w:ascii="Arial" w:hAnsi="Arial" w:cs="Arial"/>
          <w:lang w:val="en-US"/>
        </w:rPr>
        <w:t>vasomotion</w:t>
      </w:r>
      <w:proofErr w:type="spellEnd"/>
      <w:r w:rsidR="00381014">
        <w:rPr>
          <w:rFonts w:ascii="Arial" w:hAnsi="Arial" w:cs="Arial"/>
          <w:lang w:val="en-US"/>
        </w:rPr>
        <w:t xml:space="preserve"> of microcirculation. </w:t>
      </w:r>
      <w:proofErr w:type="spellStart"/>
      <w:r w:rsidR="00381014">
        <w:rPr>
          <w:rFonts w:ascii="Arial" w:hAnsi="Arial" w:cs="Arial"/>
          <w:lang w:val="en-US"/>
        </w:rPr>
        <w:t>Acta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Mechanica</w:t>
      </w:r>
      <w:proofErr w:type="spellEnd"/>
      <w:r w:rsidR="00381014">
        <w:rPr>
          <w:rFonts w:ascii="Arial" w:hAnsi="Arial" w:cs="Arial"/>
          <w:lang w:val="en-US"/>
        </w:rPr>
        <w:t xml:space="preserve"> </w:t>
      </w:r>
      <w:proofErr w:type="spellStart"/>
      <w:r w:rsidR="00381014">
        <w:rPr>
          <w:rFonts w:ascii="Arial" w:hAnsi="Arial" w:cs="Arial"/>
          <w:lang w:val="en-US"/>
        </w:rPr>
        <w:t>Sinica</w:t>
      </w:r>
      <w:proofErr w:type="spellEnd"/>
      <w:r w:rsidR="00381014">
        <w:rPr>
          <w:rFonts w:ascii="Arial" w:hAnsi="Arial" w:cs="Arial"/>
          <w:lang w:val="en-US"/>
        </w:rPr>
        <w:t>. 2015; 31(1): 132-138.</w:t>
      </w:r>
    </w:p>
    <w:p w:rsidR="0053097A" w:rsidRPr="00585F44" w:rsidRDefault="0053097A">
      <w:pPr>
        <w:rPr>
          <w:rFonts w:ascii="Arial" w:hAnsi="Arial" w:cs="Arial"/>
          <w:lang w:val="en-US"/>
        </w:rPr>
      </w:pPr>
    </w:p>
    <w:sectPr w:rsidR="0053097A" w:rsidRPr="00585F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7A"/>
    <w:rsid w:val="00044116"/>
    <w:rsid w:val="00077C99"/>
    <w:rsid w:val="00090770"/>
    <w:rsid w:val="000F0BF4"/>
    <w:rsid w:val="001E6CB8"/>
    <w:rsid w:val="001F3DC6"/>
    <w:rsid w:val="002270C8"/>
    <w:rsid w:val="00274ACF"/>
    <w:rsid w:val="00381014"/>
    <w:rsid w:val="00425663"/>
    <w:rsid w:val="004B6EA9"/>
    <w:rsid w:val="0053097A"/>
    <w:rsid w:val="00584AEA"/>
    <w:rsid w:val="00585F44"/>
    <w:rsid w:val="0071120A"/>
    <w:rsid w:val="007252A0"/>
    <w:rsid w:val="00727CA2"/>
    <w:rsid w:val="007A19CD"/>
    <w:rsid w:val="00946477"/>
    <w:rsid w:val="00AA5CCA"/>
    <w:rsid w:val="00B726C5"/>
    <w:rsid w:val="00C13F7C"/>
    <w:rsid w:val="00D53B46"/>
    <w:rsid w:val="00D61C8D"/>
    <w:rsid w:val="00DE4B6A"/>
    <w:rsid w:val="00E3551F"/>
    <w:rsid w:val="00FC3A1F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3B95E-0079-405B-9F2C-470D9E70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377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 Bantle</dc:creator>
  <cp:keywords/>
  <dc:description/>
  <cp:lastModifiedBy>Annabel Bantle</cp:lastModifiedBy>
  <cp:revision>6</cp:revision>
  <dcterms:created xsi:type="dcterms:W3CDTF">2017-11-27T15:43:00Z</dcterms:created>
  <dcterms:modified xsi:type="dcterms:W3CDTF">2017-12-05T08:29:00Z</dcterms:modified>
</cp:coreProperties>
</file>